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40" w:rsidRPr="0014030D" w:rsidRDefault="009E0C40" w:rsidP="009E0C40">
      <w:pPr>
        <w:pStyle w:val="Title"/>
        <w:jc w:val="center"/>
        <w:rPr>
          <w:rFonts w:ascii="Arial" w:hAnsi="Arial" w:cs="Arial"/>
          <w:b/>
          <w:sz w:val="48"/>
          <w:szCs w:val="48"/>
          <w:lang w:val="en-AU"/>
        </w:rPr>
      </w:pPr>
      <w:r w:rsidRPr="0014030D">
        <w:rPr>
          <w:rFonts w:ascii="Arial" w:hAnsi="Arial" w:cs="Arial"/>
          <w:b/>
          <w:sz w:val="48"/>
          <w:szCs w:val="48"/>
          <w:lang w:val="en-AU"/>
        </w:rPr>
        <w:t>Paige Nash-Ferry</w:t>
      </w:r>
    </w:p>
    <w:p w:rsidR="009E0C40" w:rsidRPr="0014030D" w:rsidRDefault="009E0C40" w:rsidP="009E0C40">
      <w:pPr>
        <w:pStyle w:val="Title"/>
        <w:jc w:val="center"/>
        <w:rPr>
          <w:rFonts w:ascii="Arial" w:hAnsi="Arial" w:cs="Arial"/>
          <w:b/>
          <w:sz w:val="24"/>
          <w:szCs w:val="24"/>
          <w:lang w:val="en-AU"/>
        </w:rPr>
      </w:pPr>
    </w:p>
    <w:p w:rsidR="009E0C40" w:rsidRPr="0014030D" w:rsidRDefault="009E0C40" w:rsidP="009E0C40">
      <w:pPr>
        <w:pStyle w:val="Title"/>
        <w:jc w:val="center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30 IMPERIAL AVENUE, CAULFIELD SOUTH, 3162</w:t>
      </w:r>
    </w:p>
    <w:p w:rsidR="009E0C40" w:rsidRPr="0014030D" w:rsidRDefault="009E0C40" w:rsidP="009E0C40">
      <w:pPr>
        <w:pStyle w:val="Title"/>
        <w:jc w:val="center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MOBILE: 0430 350 679</w:t>
      </w:r>
    </w:p>
    <w:p w:rsidR="009E0C40" w:rsidRPr="0014030D" w:rsidRDefault="009E0C40" w:rsidP="009E0C40">
      <w:pPr>
        <w:pStyle w:val="Title"/>
        <w:jc w:val="center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EMAIL: paige.nash.ferry@gmail.com</w:t>
      </w:r>
    </w:p>
    <w:p w:rsidR="009E0C40" w:rsidRPr="005F25EA" w:rsidRDefault="009E0C40" w:rsidP="009E0C40">
      <w:pPr>
        <w:pStyle w:val="Title"/>
        <w:rPr>
          <w:rFonts w:ascii="Arial" w:hAnsi="Arial" w:cs="Arial"/>
          <w:sz w:val="22"/>
          <w:szCs w:val="22"/>
          <w:lang w:val="en-AU"/>
        </w:rPr>
      </w:pPr>
    </w:p>
    <w:p w:rsidR="009E0C40" w:rsidRPr="0014030D" w:rsidRDefault="009E0C40" w:rsidP="009E0C40">
      <w:pPr>
        <w:pStyle w:val="Title"/>
        <w:rPr>
          <w:rFonts w:ascii="Arial" w:hAnsi="Arial" w:cs="Arial"/>
          <w:b/>
          <w:sz w:val="28"/>
          <w:szCs w:val="28"/>
          <w:lang w:val="en-AU"/>
        </w:rPr>
      </w:pPr>
      <w:r w:rsidRPr="0014030D">
        <w:rPr>
          <w:rFonts w:ascii="Arial" w:hAnsi="Arial" w:cs="Arial"/>
          <w:b/>
          <w:sz w:val="28"/>
          <w:szCs w:val="28"/>
          <w:lang w:val="en-AU"/>
        </w:rPr>
        <w:t>Education</w:t>
      </w:r>
    </w:p>
    <w:p w:rsidR="009E0C40" w:rsidRDefault="000C2335" w:rsidP="009E0C40">
      <w:pPr>
        <w:pStyle w:val="NoSpacing"/>
        <w:tabs>
          <w:tab w:val="left" w:pos="1985"/>
        </w:tabs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2008-2009             Certificate IV in Classical Dance </w:t>
      </w:r>
    </w:p>
    <w:p w:rsidR="000C2335" w:rsidRPr="000C2335" w:rsidRDefault="000C2335" w:rsidP="009E0C40">
      <w:pPr>
        <w:pStyle w:val="NoSpacing"/>
        <w:tabs>
          <w:tab w:val="left" w:pos="198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                    </w:t>
      </w:r>
      <w:r>
        <w:rPr>
          <w:rFonts w:ascii="Arial" w:hAnsi="Arial" w:cs="Arial"/>
          <w:sz w:val="24"/>
          <w:szCs w:val="24"/>
          <w:lang w:val="en-AU"/>
        </w:rPr>
        <w:t xml:space="preserve">National Theatre Ballet School </w:t>
      </w:r>
    </w:p>
    <w:p w:rsidR="000C2335" w:rsidRDefault="000C2335" w:rsidP="009E0C40">
      <w:pPr>
        <w:pStyle w:val="NoSpacing"/>
        <w:tabs>
          <w:tab w:val="left" w:pos="1985"/>
        </w:tabs>
        <w:rPr>
          <w:rFonts w:ascii="Arial" w:hAnsi="Arial" w:cs="Arial"/>
          <w:b/>
          <w:sz w:val="24"/>
          <w:szCs w:val="24"/>
          <w:lang w:val="en-AU"/>
        </w:rPr>
      </w:pPr>
    </w:p>
    <w:p w:rsidR="000C2335" w:rsidRDefault="000C2335" w:rsidP="009E0C40">
      <w:pPr>
        <w:pStyle w:val="NoSpacing"/>
        <w:tabs>
          <w:tab w:val="left" w:pos="1985"/>
        </w:tabs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2009-2009             Certificate III &amp; Certificate IV in Fitness </w:t>
      </w:r>
    </w:p>
    <w:p w:rsidR="000C2335" w:rsidRPr="000C2335" w:rsidRDefault="000C2335" w:rsidP="009E0C40">
      <w:pPr>
        <w:pStyle w:val="NoSpacing"/>
        <w:tabs>
          <w:tab w:val="left" w:pos="1985"/>
        </w:tabs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                </w:t>
      </w:r>
      <w:r w:rsidRPr="000C2335">
        <w:rPr>
          <w:rFonts w:ascii="Arial" w:hAnsi="Arial" w:cs="Arial"/>
          <w:sz w:val="24"/>
          <w:szCs w:val="24"/>
          <w:lang w:val="en-AU"/>
        </w:rPr>
        <w:t xml:space="preserve">    Australian Fitness Academy </w:t>
      </w:r>
    </w:p>
    <w:p w:rsidR="000C2335" w:rsidRPr="000C2335" w:rsidRDefault="000C2335" w:rsidP="009E0C40">
      <w:pPr>
        <w:pStyle w:val="NoSpacing"/>
        <w:tabs>
          <w:tab w:val="left" w:pos="1985"/>
        </w:tabs>
        <w:rPr>
          <w:rFonts w:ascii="Arial" w:hAnsi="Arial" w:cs="Arial"/>
          <w:b/>
          <w:sz w:val="24"/>
          <w:szCs w:val="24"/>
          <w:lang w:val="en-AU"/>
        </w:rPr>
      </w:pPr>
    </w:p>
    <w:p w:rsidR="009E0C40" w:rsidRPr="0014030D" w:rsidRDefault="009E0C40" w:rsidP="009E0C40">
      <w:pPr>
        <w:pStyle w:val="NoSpacing"/>
        <w:tabs>
          <w:tab w:val="left" w:pos="1985"/>
        </w:tabs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2012 - 2016</w:t>
      </w:r>
      <w:r w:rsidRPr="0014030D">
        <w:rPr>
          <w:rFonts w:ascii="Arial" w:hAnsi="Arial" w:cs="Arial"/>
          <w:b/>
          <w:sz w:val="24"/>
          <w:szCs w:val="24"/>
          <w:lang w:val="en-AU"/>
        </w:rPr>
        <w:tab/>
        <w:t xml:space="preserve">Bachelor of Occupational Therapy (Honours)  </w:t>
      </w:r>
    </w:p>
    <w:p w:rsidR="00B71D7F" w:rsidRPr="00495618" w:rsidRDefault="009E0C40" w:rsidP="00495618">
      <w:pPr>
        <w:pStyle w:val="NoSpacing"/>
        <w:ind w:left="720" w:firstLine="1265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 xml:space="preserve">Monash University, Peninsula campus </w:t>
      </w:r>
    </w:p>
    <w:p w:rsidR="00B71D7F" w:rsidRDefault="00B71D7F" w:rsidP="00B71D7F">
      <w:pPr>
        <w:pStyle w:val="NoSpacing"/>
        <w:spacing w:line="360" w:lineRule="auto"/>
        <w:rPr>
          <w:rFonts w:ascii="Arial" w:hAnsi="Arial" w:cs="Arial"/>
          <w:sz w:val="16"/>
          <w:szCs w:val="16"/>
          <w:lang w:val="en-AU"/>
        </w:rPr>
      </w:pPr>
    </w:p>
    <w:p w:rsidR="00B71D7F" w:rsidRPr="0014030D" w:rsidRDefault="00B71D7F" w:rsidP="00B71D7F">
      <w:pPr>
        <w:pStyle w:val="Title"/>
        <w:rPr>
          <w:rFonts w:ascii="Arial" w:hAnsi="Arial" w:cs="Arial"/>
          <w:b/>
          <w:sz w:val="28"/>
          <w:szCs w:val="28"/>
          <w:lang w:val="en-AU"/>
        </w:rPr>
      </w:pPr>
      <w:r w:rsidRPr="0014030D">
        <w:rPr>
          <w:rFonts w:ascii="Arial" w:hAnsi="Arial" w:cs="Arial"/>
          <w:b/>
          <w:sz w:val="28"/>
          <w:szCs w:val="28"/>
          <w:lang w:val="en-AU"/>
        </w:rPr>
        <w:t>Employment History</w:t>
      </w: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April 2018- current           Occupational Therapist </w:t>
      </w: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                                 Jewish Care Victoria </w:t>
      </w: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                              </w:t>
      </w:r>
      <w:r w:rsidRPr="00230BC3">
        <w:rPr>
          <w:rFonts w:ascii="Arial" w:hAnsi="Arial" w:cs="Arial"/>
          <w:sz w:val="24"/>
          <w:szCs w:val="24"/>
          <w:lang w:val="en-AU"/>
        </w:rPr>
        <w:t xml:space="preserve">   (Community) </w:t>
      </w:r>
    </w:p>
    <w:p w:rsidR="0078651D" w:rsidRDefault="0078651D" w:rsidP="00B71D7F">
      <w:pPr>
        <w:tabs>
          <w:tab w:val="left" w:pos="198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</w:p>
    <w:p w:rsidR="00230BC3" w:rsidRDefault="00230BC3" w:rsidP="00580A50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Managing a case load of aged care clients with varying health conditions including, general debility/deconditioning, cardiac conditions, multiple chronic health conditions</w:t>
      </w:r>
      <w:r w:rsidR="00580A50">
        <w:rPr>
          <w:rFonts w:ascii="Arial" w:hAnsi="Arial" w:cs="Arial"/>
          <w:sz w:val="24"/>
          <w:szCs w:val="24"/>
          <w:lang w:val="en-AU"/>
        </w:rPr>
        <w:t>, o</w:t>
      </w:r>
      <w:r>
        <w:rPr>
          <w:rFonts w:ascii="Arial" w:hAnsi="Arial" w:cs="Arial"/>
          <w:sz w:val="24"/>
          <w:szCs w:val="24"/>
          <w:lang w:val="en-AU"/>
        </w:rPr>
        <w:t xml:space="preserve">rthopaedic injuries, chronic pain, falls. </w:t>
      </w:r>
    </w:p>
    <w:p w:rsidR="00230BC3" w:rsidRDefault="00230BC3" w:rsidP="000C2335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Working with holocaust survivors within the community, providing </w:t>
      </w:r>
      <w:r w:rsidR="00580A50">
        <w:rPr>
          <w:rFonts w:ascii="Arial" w:hAnsi="Arial" w:cs="Arial"/>
          <w:sz w:val="24"/>
          <w:szCs w:val="24"/>
          <w:lang w:val="en-AU"/>
        </w:rPr>
        <w:t>culturally sensitive occupational therapy services that aim</w:t>
      </w:r>
      <w:r>
        <w:rPr>
          <w:rFonts w:ascii="Arial" w:hAnsi="Arial" w:cs="Arial"/>
          <w:sz w:val="24"/>
          <w:szCs w:val="24"/>
          <w:lang w:val="en-AU"/>
        </w:rPr>
        <w:t xml:space="preserve"> to increase/maximise their independence and safety and supporting them to remain in their own homes. </w:t>
      </w:r>
    </w:p>
    <w:p w:rsidR="00230BC3" w:rsidRPr="00230BC3" w:rsidRDefault="00230BC3" w:rsidP="000C2335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b/>
          <w:sz w:val="24"/>
          <w:szCs w:val="24"/>
          <w:lang w:val="en-AU"/>
        </w:rPr>
      </w:pPr>
      <w:r w:rsidRPr="00230BC3">
        <w:rPr>
          <w:rFonts w:ascii="Arial" w:hAnsi="Arial" w:cs="Arial"/>
          <w:sz w:val="24"/>
          <w:szCs w:val="24"/>
          <w:lang w:val="en-AU"/>
        </w:rPr>
        <w:t xml:space="preserve">Proficient communication skills </w:t>
      </w:r>
      <w:r>
        <w:rPr>
          <w:rFonts w:ascii="Arial" w:hAnsi="Arial" w:cs="Arial"/>
          <w:sz w:val="24"/>
          <w:szCs w:val="24"/>
          <w:lang w:val="en-AU"/>
        </w:rPr>
        <w:t xml:space="preserve">other members of the healthcare team and </w:t>
      </w:r>
      <w:r w:rsidR="00580A50">
        <w:rPr>
          <w:rFonts w:ascii="Arial" w:hAnsi="Arial" w:cs="Arial"/>
          <w:sz w:val="24"/>
          <w:szCs w:val="24"/>
          <w:lang w:val="en-AU"/>
        </w:rPr>
        <w:t xml:space="preserve">external service providers, enabling succinct delivery of care. </w:t>
      </w:r>
    </w:p>
    <w:p w:rsidR="00230BC3" w:rsidRPr="000C2335" w:rsidRDefault="00230BC3" w:rsidP="000C2335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Development of department processes within Jewish Care, creating </w:t>
      </w:r>
      <w:r w:rsidR="00580A50">
        <w:rPr>
          <w:rFonts w:ascii="Arial" w:hAnsi="Arial" w:cs="Arial"/>
          <w:sz w:val="24"/>
          <w:szCs w:val="24"/>
          <w:lang w:val="en-AU"/>
        </w:rPr>
        <w:t xml:space="preserve">and </w:t>
      </w:r>
      <w:r>
        <w:rPr>
          <w:rFonts w:ascii="Arial" w:hAnsi="Arial" w:cs="Arial"/>
          <w:sz w:val="24"/>
          <w:szCs w:val="24"/>
          <w:lang w:val="en-AU"/>
        </w:rPr>
        <w:t xml:space="preserve">updated OT assessments that aim to encompass the </w:t>
      </w:r>
      <w:r w:rsidR="00580A50">
        <w:rPr>
          <w:rFonts w:ascii="Arial" w:hAnsi="Arial" w:cs="Arial"/>
          <w:sz w:val="24"/>
          <w:szCs w:val="24"/>
          <w:lang w:val="en-AU"/>
        </w:rPr>
        <w:t>client’s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0C2335">
        <w:rPr>
          <w:rFonts w:ascii="Arial" w:hAnsi="Arial" w:cs="Arial"/>
          <w:sz w:val="24"/>
          <w:szCs w:val="24"/>
          <w:lang w:val="en-AU"/>
        </w:rPr>
        <w:t xml:space="preserve">occupational performance in a client focused manner. </w:t>
      </w:r>
    </w:p>
    <w:p w:rsidR="000C2335" w:rsidRPr="000C2335" w:rsidRDefault="000C2335" w:rsidP="000C2335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Engaging in department and organisation wide professional development. </w:t>
      </w:r>
    </w:p>
    <w:p w:rsidR="000C2335" w:rsidRPr="00230BC3" w:rsidRDefault="000C2335" w:rsidP="000C2335">
      <w:pPr>
        <w:pStyle w:val="ListParagraph"/>
        <w:numPr>
          <w:ilvl w:val="0"/>
          <w:numId w:val="5"/>
        </w:numPr>
        <w:tabs>
          <w:tab w:val="left" w:pos="1985"/>
        </w:tabs>
        <w:spacing w:after="100" w:afterAutospacing="1" w:line="360" w:lineRule="auto"/>
        <w:ind w:left="584" w:hanging="357"/>
        <w:contextualSpacing w:val="0"/>
        <w:rPr>
          <w:rFonts w:ascii="Arial" w:hAnsi="Arial" w:cs="Arial"/>
          <w:b/>
          <w:sz w:val="24"/>
          <w:szCs w:val="24"/>
          <w:lang w:val="en-AU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AU"/>
        </w:rPr>
        <w:t xml:space="preserve">Providing effective occupational therapy assessments, recommendations and referrals. </w:t>
      </w: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580A50" w:rsidRDefault="00580A50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580A50" w:rsidRDefault="00580A50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580A50" w:rsidRDefault="00580A50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230BC3" w:rsidRDefault="00230BC3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F10FCE" w:rsidRDefault="00B71D7F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May 2017-</w:t>
      </w:r>
      <w:r w:rsidR="00F10FCE">
        <w:rPr>
          <w:rFonts w:ascii="Arial" w:hAnsi="Arial" w:cs="Arial"/>
          <w:b/>
          <w:sz w:val="24"/>
          <w:szCs w:val="24"/>
          <w:lang w:val="en-AU"/>
        </w:rPr>
        <w:t xml:space="preserve"> </w:t>
      </w:r>
      <w:r w:rsidR="00230BC3">
        <w:rPr>
          <w:rFonts w:ascii="Arial" w:hAnsi="Arial" w:cs="Arial"/>
          <w:b/>
          <w:sz w:val="24"/>
          <w:szCs w:val="24"/>
          <w:lang w:val="en-AU"/>
        </w:rPr>
        <w:t>April 2018</w:t>
      </w:r>
      <w:r w:rsidRPr="0014030D">
        <w:rPr>
          <w:rFonts w:ascii="Arial" w:hAnsi="Arial" w:cs="Arial"/>
          <w:b/>
          <w:sz w:val="24"/>
          <w:szCs w:val="24"/>
          <w:lang w:val="en-AU"/>
        </w:rPr>
        <w:t xml:space="preserve"> </w:t>
      </w:r>
      <w:r w:rsidRPr="0014030D">
        <w:rPr>
          <w:rFonts w:ascii="Arial" w:hAnsi="Arial" w:cs="Arial"/>
          <w:b/>
          <w:sz w:val="24"/>
          <w:szCs w:val="24"/>
          <w:lang w:val="en-AU"/>
        </w:rPr>
        <w:tab/>
      </w:r>
      <w:r w:rsidR="00F10FCE">
        <w:rPr>
          <w:rFonts w:ascii="Arial" w:hAnsi="Arial" w:cs="Arial"/>
          <w:b/>
          <w:sz w:val="24"/>
          <w:szCs w:val="24"/>
          <w:lang w:val="en-AU"/>
        </w:rPr>
        <w:t>Grade 1 OT (rotational)</w:t>
      </w:r>
    </w:p>
    <w:p w:rsidR="00B71D7F" w:rsidRDefault="00F10FCE" w:rsidP="00B71D7F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ab/>
      </w:r>
      <w:r>
        <w:rPr>
          <w:rFonts w:ascii="Arial" w:hAnsi="Arial" w:cs="Arial"/>
          <w:b/>
          <w:sz w:val="24"/>
          <w:szCs w:val="24"/>
          <w:lang w:val="en-AU"/>
        </w:rPr>
        <w:tab/>
      </w:r>
      <w:r>
        <w:rPr>
          <w:rFonts w:ascii="Arial" w:hAnsi="Arial" w:cs="Arial"/>
          <w:b/>
          <w:sz w:val="24"/>
          <w:szCs w:val="24"/>
          <w:lang w:val="en-AU"/>
        </w:rPr>
        <w:tab/>
      </w:r>
      <w:r w:rsidR="00B71D7F" w:rsidRPr="0014030D">
        <w:rPr>
          <w:rFonts w:ascii="Arial" w:hAnsi="Arial" w:cs="Arial"/>
          <w:b/>
          <w:sz w:val="24"/>
          <w:szCs w:val="24"/>
          <w:lang w:val="en-AU"/>
        </w:rPr>
        <w:t>Western Health - Sunshine Hospital</w:t>
      </w:r>
    </w:p>
    <w:p w:rsidR="00B71D7F" w:rsidRDefault="00B71D7F" w:rsidP="00497D20">
      <w:pPr>
        <w:tabs>
          <w:tab w:val="left" w:pos="1985"/>
          <w:tab w:val="left" w:pos="263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                     </w:t>
      </w:r>
      <w:r w:rsidRPr="00AE3C8F">
        <w:rPr>
          <w:rFonts w:ascii="Arial" w:hAnsi="Arial" w:cs="Arial"/>
          <w:sz w:val="24"/>
          <w:szCs w:val="24"/>
          <w:lang w:val="en-AU"/>
        </w:rPr>
        <w:t xml:space="preserve">  </w:t>
      </w:r>
      <w:r w:rsidR="00497D20">
        <w:rPr>
          <w:rFonts w:ascii="Arial" w:hAnsi="Arial" w:cs="Arial"/>
          <w:sz w:val="24"/>
          <w:szCs w:val="24"/>
          <w:lang w:val="en-AU"/>
        </w:rPr>
        <w:tab/>
      </w:r>
      <w:r w:rsidR="00230BC3">
        <w:rPr>
          <w:rFonts w:ascii="Arial" w:hAnsi="Arial" w:cs="Arial"/>
          <w:sz w:val="24"/>
          <w:szCs w:val="24"/>
          <w:lang w:val="en-AU"/>
        </w:rPr>
        <w:t xml:space="preserve">   </w:t>
      </w:r>
      <w:r w:rsidRPr="00AE3C8F">
        <w:rPr>
          <w:rFonts w:ascii="Arial" w:hAnsi="Arial" w:cs="Arial"/>
          <w:sz w:val="24"/>
          <w:szCs w:val="24"/>
          <w:lang w:val="en-AU"/>
        </w:rPr>
        <w:t>(Community Based Rehabilitation)</w:t>
      </w:r>
    </w:p>
    <w:p w:rsidR="00B71D7F" w:rsidRPr="00495618" w:rsidRDefault="00947EE9" w:rsidP="00495618">
      <w:p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 w:rsidRPr="00495618">
        <w:rPr>
          <w:rFonts w:ascii="Arial" w:hAnsi="Arial" w:cs="Arial"/>
          <w:sz w:val="24"/>
          <w:szCs w:val="24"/>
          <w:lang w:val="en-AU"/>
        </w:rPr>
        <w:t xml:space="preserve">. </w:t>
      </w:r>
      <w:r w:rsidR="00B71D7F" w:rsidRPr="00495618"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495618" w:rsidRDefault="00495618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Managing a mixed clinical caseload of 20 patients with varying conditions such as </w:t>
      </w:r>
      <w:r w:rsidR="00497D20">
        <w:rPr>
          <w:rFonts w:ascii="Arial" w:hAnsi="Arial" w:cs="Arial"/>
          <w:sz w:val="24"/>
          <w:szCs w:val="24"/>
          <w:lang w:val="en-AU"/>
        </w:rPr>
        <w:t>Parkinson’s disease</w:t>
      </w:r>
      <w:r>
        <w:rPr>
          <w:rFonts w:ascii="Arial" w:hAnsi="Arial" w:cs="Arial"/>
          <w:sz w:val="24"/>
          <w:szCs w:val="24"/>
          <w:lang w:val="en-AU"/>
        </w:rPr>
        <w:t xml:space="preserve">, Multiple Sclerosis, stroke, acquired brain injuries, orthopaedic injuries, general debility/deconditioning, and chronic </w:t>
      </w:r>
      <w:r w:rsidR="00497D20">
        <w:rPr>
          <w:rFonts w:ascii="Arial" w:hAnsi="Arial" w:cs="Arial"/>
          <w:sz w:val="24"/>
          <w:szCs w:val="24"/>
          <w:lang w:val="en-AU"/>
        </w:rPr>
        <w:t xml:space="preserve">conditions including </w:t>
      </w:r>
      <w:r>
        <w:rPr>
          <w:rFonts w:ascii="Arial" w:hAnsi="Arial" w:cs="Arial"/>
          <w:sz w:val="24"/>
          <w:szCs w:val="24"/>
          <w:lang w:val="en-AU"/>
        </w:rPr>
        <w:t xml:space="preserve">cardiac and respiratory conditions.     </w:t>
      </w:r>
    </w:p>
    <w:p w:rsidR="00B71D7F" w:rsidRDefault="00B71D7F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Engaging in department</w:t>
      </w:r>
      <w:r w:rsidR="00947EE9">
        <w:rPr>
          <w:rFonts w:ascii="Arial" w:hAnsi="Arial" w:cs="Arial"/>
          <w:sz w:val="24"/>
          <w:szCs w:val="24"/>
          <w:lang w:val="en-AU"/>
        </w:rPr>
        <w:t xml:space="preserve"> wide </w:t>
      </w:r>
      <w:r w:rsidR="00495618">
        <w:rPr>
          <w:rFonts w:ascii="Arial" w:hAnsi="Arial" w:cs="Arial"/>
          <w:sz w:val="24"/>
          <w:szCs w:val="24"/>
          <w:lang w:val="en-AU"/>
        </w:rPr>
        <w:t xml:space="preserve">professional development opportunities </w:t>
      </w:r>
    </w:p>
    <w:p w:rsidR="00B71D7F" w:rsidRDefault="00947EE9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Providing </w:t>
      </w:r>
      <w:r w:rsidR="00B71D7F">
        <w:rPr>
          <w:rFonts w:ascii="Arial" w:hAnsi="Arial" w:cs="Arial"/>
          <w:sz w:val="24"/>
          <w:szCs w:val="24"/>
          <w:lang w:val="en-AU"/>
        </w:rPr>
        <w:t xml:space="preserve">occupation focused care </w:t>
      </w:r>
      <w:r w:rsidR="00495618">
        <w:rPr>
          <w:rFonts w:ascii="Arial" w:hAnsi="Arial" w:cs="Arial"/>
          <w:sz w:val="24"/>
          <w:szCs w:val="24"/>
          <w:lang w:val="en-AU"/>
        </w:rPr>
        <w:t>collaboratively with</w:t>
      </w:r>
      <w:r w:rsidR="00B71D7F">
        <w:rPr>
          <w:rFonts w:ascii="Arial" w:hAnsi="Arial" w:cs="Arial"/>
          <w:sz w:val="24"/>
          <w:szCs w:val="24"/>
          <w:lang w:val="en-AU"/>
        </w:rPr>
        <w:t xml:space="preserve"> patient’s </w:t>
      </w:r>
      <w:r w:rsidR="00495618">
        <w:rPr>
          <w:rFonts w:ascii="Arial" w:hAnsi="Arial" w:cs="Arial"/>
          <w:sz w:val="24"/>
          <w:szCs w:val="24"/>
          <w:lang w:val="en-AU"/>
        </w:rPr>
        <w:t xml:space="preserve">to deliver occupation based care, </w:t>
      </w:r>
      <w:r w:rsidR="00B71D7F">
        <w:rPr>
          <w:rFonts w:ascii="Arial" w:hAnsi="Arial" w:cs="Arial"/>
          <w:sz w:val="24"/>
          <w:szCs w:val="24"/>
          <w:lang w:val="en-AU"/>
        </w:rPr>
        <w:t xml:space="preserve">developing effective treatment plans derived </w:t>
      </w:r>
      <w:r w:rsidR="00495618">
        <w:rPr>
          <w:rFonts w:ascii="Arial" w:hAnsi="Arial" w:cs="Arial"/>
          <w:sz w:val="24"/>
          <w:szCs w:val="24"/>
          <w:lang w:val="en-AU"/>
        </w:rPr>
        <w:t>via</w:t>
      </w:r>
      <w:r w:rsidR="00B71D7F">
        <w:rPr>
          <w:rFonts w:ascii="Arial" w:hAnsi="Arial" w:cs="Arial"/>
          <w:sz w:val="24"/>
          <w:szCs w:val="24"/>
          <w:lang w:val="en-AU"/>
        </w:rPr>
        <w:t xml:space="preserve"> pa</w:t>
      </w:r>
      <w:r w:rsidR="000B3100">
        <w:rPr>
          <w:rFonts w:ascii="Arial" w:hAnsi="Arial" w:cs="Arial"/>
          <w:sz w:val="24"/>
          <w:szCs w:val="24"/>
          <w:lang w:val="en-AU"/>
        </w:rPr>
        <w:t xml:space="preserve">tient </w:t>
      </w:r>
      <w:r w:rsidR="00495618">
        <w:rPr>
          <w:rFonts w:ascii="Arial" w:hAnsi="Arial" w:cs="Arial"/>
          <w:sz w:val="24"/>
          <w:szCs w:val="24"/>
          <w:lang w:val="en-AU"/>
        </w:rPr>
        <w:t>identified</w:t>
      </w:r>
      <w:r w:rsidR="000B3100">
        <w:rPr>
          <w:rFonts w:ascii="Arial" w:hAnsi="Arial" w:cs="Arial"/>
          <w:sz w:val="24"/>
          <w:szCs w:val="24"/>
          <w:lang w:val="en-AU"/>
        </w:rPr>
        <w:t xml:space="preserve"> goals that enable</w:t>
      </w:r>
      <w:r w:rsidR="00B71D7F">
        <w:rPr>
          <w:rFonts w:ascii="Arial" w:hAnsi="Arial" w:cs="Arial"/>
          <w:sz w:val="24"/>
          <w:szCs w:val="24"/>
          <w:lang w:val="en-AU"/>
        </w:rPr>
        <w:t xml:space="preserve"> improvements in daily occupations. </w:t>
      </w:r>
    </w:p>
    <w:p w:rsidR="00B71D7F" w:rsidRDefault="00B71D7F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Experience working with </w:t>
      </w:r>
      <w:r w:rsidR="00495618">
        <w:rPr>
          <w:rFonts w:ascii="Arial" w:hAnsi="Arial" w:cs="Arial"/>
          <w:sz w:val="24"/>
          <w:szCs w:val="24"/>
          <w:lang w:val="en-AU"/>
        </w:rPr>
        <w:t>a mixed caseload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495618">
        <w:rPr>
          <w:rFonts w:ascii="Arial" w:hAnsi="Arial" w:cs="Arial"/>
          <w:sz w:val="24"/>
          <w:szCs w:val="24"/>
          <w:lang w:val="en-AU"/>
        </w:rPr>
        <w:t xml:space="preserve">including patient’s with </w:t>
      </w:r>
      <w:r>
        <w:rPr>
          <w:rFonts w:ascii="Arial" w:hAnsi="Arial" w:cs="Arial"/>
          <w:sz w:val="24"/>
          <w:szCs w:val="24"/>
          <w:lang w:val="en-AU"/>
        </w:rPr>
        <w:t>neurological conditions, chronic health conditions, aged care p</w:t>
      </w:r>
      <w:r w:rsidR="00495618">
        <w:rPr>
          <w:rFonts w:ascii="Arial" w:hAnsi="Arial" w:cs="Arial"/>
          <w:sz w:val="24"/>
          <w:szCs w:val="24"/>
          <w:lang w:val="en-AU"/>
        </w:rPr>
        <w:t>atients, orthopaedics and falls</w:t>
      </w:r>
      <w:r>
        <w:rPr>
          <w:rFonts w:ascii="Arial" w:hAnsi="Arial" w:cs="Arial"/>
          <w:sz w:val="24"/>
          <w:szCs w:val="24"/>
          <w:lang w:val="en-AU"/>
        </w:rPr>
        <w:t xml:space="preserve">. </w:t>
      </w:r>
    </w:p>
    <w:p w:rsidR="00B71D7F" w:rsidRDefault="00B71D7F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Development</w:t>
      </w:r>
      <w:r w:rsidR="00480D44">
        <w:rPr>
          <w:rFonts w:ascii="Arial" w:hAnsi="Arial" w:cs="Arial"/>
          <w:sz w:val="24"/>
          <w:szCs w:val="24"/>
          <w:lang w:val="en-AU"/>
        </w:rPr>
        <w:t xml:space="preserve"> of skills working with patient</w:t>
      </w:r>
      <w:r>
        <w:rPr>
          <w:rFonts w:ascii="Arial" w:hAnsi="Arial" w:cs="Arial"/>
          <w:sz w:val="24"/>
          <w:szCs w:val="24"/>
          <w:lang w:val="en-AU"/>
        </w:rPr>
        <w:t>s within the community, delivering effective assessment of the home environment and provision of suitable interventions aimed at increasing patient safety and participatio</w:t>
      </w:r>
      <w:r w:rsidR="00947EE9">
        <w:rPr>
          <w:rFonts w:ascii="Arial" w:hAnsi="Arial" w:cs="Arial"/>
          <w:sz w:val="24"/>
          <w:szCs w:val="24"/>
          <w:lang w:val="en-AU"/>
        </w:rPr>
        <w:t xml:space="preserve">n within their own environment and the community. </w:t>
      </w:r>
    </w:p>
    <w:p w:rsidR="00B71D7F" w:rsidRDefault="00947EE9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Liaising</w:t>
      </w:r>
      <w:r w:rsidR="00B71D7F">
        <w:rPr>
          <w:rFonts w:ascii="Arial" w:hAnsi="Arial" w:cs="Arial"/>
          <w:sz w:val="24"/>
          <w:szCs w:val="24"/>
          <w:lang w:val="en-AU"/>
        </w:rPr>
        <w:t xml:space="preserve"> with the multidisciplinary team to develop appropriate </w:t>
      </w:r>
      <w:r>
        <w:rPr>
          <w:rFonts w:ascii="Arial" w:hAnsi="Arial" w:cs="Arial"/>
          <w:sz w:val="24"/>
          <w:szCs w:val="24"/>
          <w:lang w:val="en-AU"/>
        </w:rPr>
        <w:t xml:space="preserve">and </w:t>
      </w:r>
      <w:r w:rsidR="00B71D7F">
        <w:rPr>
          <w:rFonts w:ascii="Arial" w:hAnsi="Arial" w:cs="Arial"/>
          <w:sz w:val="24"/>
          <w:szCs w:val="24"/>
          <w:lang w:val="en-AU"/>
        </w:rPr>
        <w:t xml:space="preserve">succinct treatment pans that facilitate optimal </w:t>
      </w:r>
      <w:r w:rsidR="00BF2810">
        <w:rPr>
          <w:rFonts w:ascii="Arial" w:hAnsi="Arial" w:cs="Arial"/>
          <w:sz w:val="24"/>
          <w:szCs w:val="24"/>
          <w:lang w:val="en-AU"/>
        </w:rPr>
        <w:t xml:space="preserve">patient </w:t>
      </w:r>
      <w:r w:rsidR="00B71D7F">
        <w:rPr>
          <w:rFonts w:ascii="Arial" w:hAnsi="Arial" w:cs="Arial"/>
          <w:sz w:val="24"/>
          <w:szCs w:val="24"/>
          <w:lang w:val="en-AU"/>
        </w:rPr>
        <w:t xml:space="preserve">outcomes. </w:t>
      </w:r>
    </w:p>
    <w:p w:rsidR="00B71D7F" w:rsidRDefault="00947EE9" w:rsidP="00BF2810">
      <w:pPr>
        <w:pStyle w:val="ListParagraph"/>
        <w:numPr>
          <w:ilvl w:val="0"/>
          <w:numId w:val="4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Development of </w:t>
      </w:r>
      <w:r w:rsidR="00B71D7F">
        <w:rPr>
          <w:rFonts w:ascii="Arial" w:hAnsi="Arial" w:cs="Arial"/>
          <w:sz w:val="24"/>
          <w:szCs w:val="24"/>
          <w:lang w:val="en-AU"/>
        </w:rPr>
        <w:t>proficient communication skills with various</w:t>
      </w:r>
      <w:r w:rsidR="00497D20">
        <w:rPr>
          <w:rFonts w:ascii="Arial" w:hAnsi="Arial" w:cs="Arial"/>
          <w:sz w:val="24"/>
          <w:szCs w:val="24"/>
          <w:lang w:val="en-AU"/>
        </w:rPr>
        <w:t xml:space="preserve"> external services</w:t>
      </w:r>
      <w:r w:rsidR="00B71D7F">
        <w:rPr>
          <w:rFonts w:ascii="Arial" w:hAnsi="Arial" w:cs="Arial"/>
          <w:sz w:val="24"/>
          <w:szCs w:val="24"/>
          <w:lang w:val="en-AU"/>
        </w:rPr>
        <w:t xml:space="preserve"> to deliver best patient care. </w:t>
      </w:r>
    </w:p>
    <w:p w:rsidR="00B71D7F" w:rsidRDefault="00B71D7F" w:rsidP="00BF2810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BF2810" w:rsidRDefault="00BF2810" w:rsidP="00BF2810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497D20" w:rsidRPr="0014030D" w:rsidRDefault="00497D20" w:rsidP="00BF2810">
      <w:pPr>
        <w:tabs>
          <w:tab w:val="left" w:pos="1985"/>
        </w:tabs>
        <w:spacing w:after="0" w:line="36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B71D7F" w:rsidRPr="0014030D" w:rsidRDefault="00B71D7F" w:rsidP="00B71D7F">
      <w:pPr>
        <w:pStyle w:val="NoSpacing"/>
        <w:spacing w:line="360" w:lineRule="auto"/>
        <w:rPr>
          <w:rFonts w:ascii="Arial" w:hAnsi="Arial" w:cs="Arial"/>
          <w:sz w:val="16"/>
          <w:szCs w:val="16"/>
          <w:lang w:val="en-AU"/>
        </w:rPr>
      </w:pPr>
    </w:p>
    <w:p w:rsidR="009E0C40" w:rsidRPr="0014030D" w:rsidRDefault="009E0C40" w:rsidP="009E0C40">
      <w:pPr>
        <w:pStyle w:val="Title"/>
        <w:rPr>
          <w:rFonts w:ascii="Arial" w:hAnsi="Arial" w:cs="Arial"/>
          <w:b/>
          <w:sz w:val="28"/>
          <w:szCs w:val="28"/>
          <w:lang w:val="en-AU"/>
        </w:rPr>
      </w:pPr>
      <w:r w:rsidRPr="0014030D">
        <w:rPr>
          <w:rFonts w:ascii="Arial" w:hAnsi="Arial" w:cs="Arial"/>
          <w:b/>
          <w:sz w:val="28"/>
          <w:szCs w:val="28"/>
          <w:lang w:val="en-AU"/>
        </w:rPr>
        <w:t xml:space="preserve">Fieldwork Education 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2016</w:t>
      </w:r>
      <w:r w:rsidRPr="0014030D">
        <w:rPr>
          <w:rFonts w:ascii="Arial" w:hAnsi="Arial" w:cs="Arial"/>
          <w:b/>
          <w:sz w:val="24"/>
          <w:szCs w:val="24"/>
          <w:lang w:val="en-AU"/>
        </w:rPr>
        <w:tab/>
        <w:t>Western Health - Sunshine Hospital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ab/>
        <w:t>(9 week acute physical placement)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Independently managed a caseload of 10 acute and sub-acute patients across acute aged care, general medicine, plastics, surgical, GEM and orthopaedics</w:t>
      </w: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 xml:space="preserve">Independently completed occupation based assessments and interventions   </w:t>
      </w: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Developed effective verbal and written communication using occupation based language</w:t>
      </w: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Actively participated in department-wide consumer engagement initiatives</w:t>
      </w: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Engaged in regular reflection to inform practice, independently and in supervision </w:t>
      </w:r>
    </w:p>
    <w:p w:rsidR="009E0C40" w:rsidRPr="0014030D" w:rsidRDefault="009E0C40" w:rsidP="009E0C40">
      <w:pPr>
        <w:pStyle w:val="ListParagraph"/>
        <w:numPr>
          <w:ilvl w:val="0"/>
          <w:numId w:val="3"/>
        </w:numPr>
        <w:tabs>
          <w:tab w:val="left" w:pos="1985"/>
        </w:tabs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Co-facilitated occupation based activity groups on the acute aged care ward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0"/>
          <w:szCs w:val="20"/>
          <w:lang w:val="en-AU"/>
        </w:rPr>
      </w:pP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>2015 - 2016</w:t>
      </w:r>
      <w:r w:rsidRPr="0014030D">
        <w:rPr>
          <w:rFonts w:ascii="Arial" w:hAnsi="Arial" w:cs="Arial"/>
          <w:b/>
          <w:sz w:val="24"/>
          <w:szCs w:val="24"/>
          <w:lang w:val="en-AU"/>
        </w:rPr>
        <w:tab/>
        <w:t>Eastern Health - Maroondah Hospital</w:t>
      </w:r>
    </w:p>
    <w:p w:rsidR="009E0C40" w:rsidRPr="00E733BE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  <w:t>(12 month</w:t>
      </w:r>
      <w:r w:rsidRPr="00E733BE">
        <w:rPr>
          <w:rFonts w:ascii="Arial" w:hAnsi="Arial" w:cs="Arial"/>
          <w:sz w:val="24"/>
          <w:szCs w:val="24"/>
          <w:lang w:val="en-AU"/>
        </w:rPr>
        <w:t xml:space="preserve"> “Participatory Community Practice” project placement) 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9E0C40" w:rsidRPr="009A0D5A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lang w:val="en-AU"/>
        </w:rPr>
      </w:pPr>
      <w:r w:rsidRPr="0014030D">
        <w:rPr>
          <w:rFonts w:ascii="Arial" w:hAnsi="Arial" w:cs="Arial"/>
          <w:sz w:val="24"/>
          <w:lang w:val="en-AU"/>
        </w:rPr>
        <w:t>Conducted an organisatio</w:t>
      </w:r>
      <w:r w:rsidRPr="009A0D5A">
        <w:rPr>
          <w:rFonts w:ascii="Arial" w:hAnsi="Arial" w:cs="Arial"/>
          <w:sz w:val="24"/>
          <w:lang w:val="en-AU"/>
        </w:rPr>
        <w:t>nal needs analysis to determine project focus and developed research question</w:t>
      </w:r>
      <w:r>
        <w:rPr>
          <w:rFonts w:ascii="Arial" w:hAnsi="Arial" w:cs="Arial"/>
          <w:sz w:val="24"/>
          <w:lang w:val="en-AU"/>
        </w:rPr>
        <w:t xml:space="preserve"> with co-student</w:t>
      </w:r>
    </w:p>
    <w:p w:rsidR="009E0C40" w:rsidRPr="009A0D5A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lang w:val="en-AU"/>
        </w:rPr>
      </w:pPr>
      <w:r>
        <w:rPr>
          <w:rFonts w:ascii="Arial" w:hAnsi="Arial" w:cs="Arial"/>
          <w:sz w:val="24"/>
          <w:lang w:val="en-AU"/>
        </w:rPr>
        <w:t>P</w:t>
      </w:r>
      <w:r w:rsidRPr="009A0D5A">
        <w:rPr>
          <w:rFonts w:ascii="Arial" w:hAnsi="Arial" w:cs="Arial"/>
          <w:sz w:val="24"/>
          <w:lang w:val="en-AU"/>
        </w:rPr>
        <w:t xml:space="preserve">lanned and implemented project </w:t>
      </w:r>
      <w:r>
        <w:rPr>
          <w:rFonts w:ascii="Arial" w:hAnsi="Arial" w:cs="Arial"/>
          <w:sz w:val="24"/>
          <w:lang w:val="en-AU"/>
        </w:rPr>
        <w:t xml:space="preserve"> aimed at training GEM Occupational </w:t>
      </w:r>
      <w:r w:rsidRPr="009A0D5A">
        <w:rPr>
          <w:rFonts w:ascii="Arial" w:hAnsi="Arial" w:cs="Arial"/>
          <w:sz w:val="24"/>
          <w:lang w:val="en-AU"/>
        </w:rPr>
        <w:t>T</w:t>
      </w:r>
      <w:r>
        <w:rPr>
          <w:rFonts w:ascii="Arial" w:hAnsi="Arial" w:cs="Arial"/>
          <w:sz w:val="24"/>
          <w:lang w:val="en-AU"/>
        </w:rPr>
        <w:t>herapist</w:t>
      </w:r>
      <w:r w:rsidRPr="009A0D5A">
        <w:rPr>
          <w:rFonts w:ascii="Arial" w:hAnsi="Arial" w:cs="Arial"/>
          <w:sz w:val="24"/>
          <w:lang w:val="en-AU"/>
        </w:rPr>
        <w:t xml:space="preserve">s </w:t>
      </w:r>
      <w:r>
        <w:rPr>
          <w:rFonts w:ascii="Arial" w:hAnsi="Arial" w:cs="Arial"/>
          <w:sz w:val="24"/>
          <w:lang w:val="en-AU"/>
        </w:rPr>
        <w:t>in</w:t>
      </w:r>
      <w:r w:rsidRPr="009A0D5A">
        <w:rPr>
          <w:rFonts w:ascii="Arial" w:hAnsi="Arial" w:cs="Arial"/>
          <w:sz w:val="24"/>
          <w:lang w:val="en-AU"/>
        </w:rPr>
        <w:t xml:space="preserve"> implementing self management strategies with patients</w:t>
      </w:r>
    </w:p>
    <w:p w:rsidR="009E0C40" w:rsidRPr="009A0D5A" w:rsidRDefault="009E0C40" w:rsidP="009E0C40">
      <w:pPr>
        <w:pStyle w:val="ListParagraph"/>
        <w:numPr>
          <w:ilvl w:val="0"/>
          <w:numId w:val="1"/>
        </w:numPr>
        <w:tabs>
          <w:tab w:val="left" w:pos="1985"/>
        </w:tabs>
        <w:spacing w:after="0" w:line="360" w:lineRule="auto"/>
        <w:rPr>
          <w:rFonts w:ascii="Arial" w:hAnsi="Arial" w:cs="Arial"/>
          <w:sz w:val="24"/>
          <w:szCs w:val="24"/>
          <w:lang w:val="en-AU"/>
        </w:rPr>
      </w:pPr>
      <w:r w:rsidRPr="009A0D5A">
        <w:rPr>
          <w:rFonts w:ascii="Arial" w:hAnsi="Arial" w:cs="Arial"/>
          <w:sz w:val="24"/>
          <w:szCs w:val="24"/>
          <w:lang w:val="en-AU"/>
        </w:rPr>
        <w:t>Developed a self management strategy training tool</w:t>
      </w:r>
      <w:r>
        <w:rPr>
          <w:rFonts w:ascii="Arial" w:hAnsi="Arial" w:cs="Arial"/>
          <w:sz w:val="24"/>
          <w:szCs w:val="24"/>
          <w:lang w:val="en-AU"/>
        </w:rPr>
        <w:t xml:space="preserve"> for staff</w:t>
      </w:r>
    </w:p>
    <w:p w:rsidR="009E0C40" w:rsidRPr="009A0D5A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lang w:val="en-AU"/>
        </w:rPr>
      </w:pPr>
      <w:r w:rsidRPr="009A0D5A">
        <w:rPr>
          <w:rFonts w:ascii="Arial" w:hAnsi="Arial" w:cs="Arial"/>
          <w:sz w:val="24"/>
          <w:lang w:val="en-AU"/>
        </w:rPr>
        <w:t xml:space="preserve">Developed skills in the practical application of population focused health care </w:t>
      </w:r>
    </w:p>
    <w:p w:rsidR="00BF2810" w:rsidRPr="00BF2810" w:rsidRDefault="009E0C40" w:rsidP="00BF281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lang w:val="en-AU"/>
        </w:rPr>
      </w:pPr>
      <w:r w:rsidRPr="0014030D">
        <w:rPr>
          <w:rFonts w:ascii="Arial" w:hAnsi="Arial" w:cs="Arial"/>
          <w:sz w:val="24"/>
          <w:lang w:val="en-AU"/>
        </w:rPr>
        <w:t xml:space="preserve">Developed efficient communication skills in </w:t>
      </w:r>
      <w:r>
        <w:rPr>
          <w:rFonts w:ascii="Arial" w:hAnsi="Arial" w:cs="Arial"/>
          <w:sz w:val="24"/>
          <w:lang w:val="en-AU"/>
        </w:rPr>
        <w:t xml:space="preserve">project management, liaising with key stakeholders, </w:t>
      </w:r>
      <w:r w:rsidRPr="0014030D">
        <w:rPr>
          <w:rFonts w:ascii="Arial" w:hAnsi="Arial" w:cs="Arial"/>
          <w:sz w:val="24"/>
          <w:lang w:val="en-AU"/>
        </w:rPr>
        <w:t xml:space="preserve">project report writing and project dissemination </w:t>
      </w:r>
    </w:p>
    <w:p w:rsidR="00BF2810" w:rsidRPr="00BF2810" w:rsidRDefault="00BF2810" w:rsidP="00BF2810">
      <w:pPr>
        <w:spacing w:after="0" w:line="360" w:lineRule="auto"/>
        <w:ind w:left="720"/>
        <w:rPr>
          <w:rFonts w:ascii="Arial" w:hAnsi="Arial" w:cs="Arial"/>
          <w:i/>
          <w:sz w:val="24"/>
          <w:lang w:val="en-AU"/>
        </w:rPr>
      </w:pPr>
    </w:p>
    <w:p w:rsidR="009E0C40" w:rsidRPr="00BF2810" w:rsidRDefault="009E0C40" w:rsidP="00BF2810">
      <w:pPr>
        <w:spacing w:after="0" w:line="360" w:lineRule="auto"/>
        <w:rPr>
          <w:rFonts w:ascii="Arial" w:hAnsi="Arial" w:cs="Arial"/>
          <w:i/>
          <w:sz w:val="24"/>
          <w:lang w:val="en-AU"/>
        </w:rPr>
      </w:pPr>
      <w:r w:rsidRPr="00BF2810">
        <w:rPr>
          <w:rFonts w:ascii="Arial" w:hAnsi="Arial" w:cs="Arial"/>
          <w:b/>
          <w:sz w:val="24"/>
          <w:szCs w:val="24"/>
          <w:lang w:val="en-AU"/>
        </w:rPr>
        <w:t>2015</w:t>
      </w:r>
      <w:r w:rsidRPr="00BF2810">
        <w:rPr>
          <w:rFonts w:ascii="Arial" w:hAnsi="Arial" w:cs="Arial"/>
          <w:b/>
          <w:sz w:val="24"/>
          <w:szCs w:val="24"/>
          <w:lang w:val="en-AU"/>
        </w:rPr>
        <w:tab/>
        <w:t xml:space="preserve">Bairnsdale Regional Health Service 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>(6 week subacute physical placement</w:t>
      </w:r>
      <w:r>
        <w:rPr>
          <w:rFonts w:ascii="Arial" w:hAnsi="Arial" w:cs="Arial"/>
          <w:sz w:val="24"/>
          <w:szCs w:val="24"/>
          <w:lang w:val="en-AU"/>
        </w:rPr>
        <w:t>)</w:t>
      </w:r>
    </w:p>
    <w:p w:rsidR="009E0C40" w:rsidRPr="0014030D" w:rsidRDefault="009E0C40" w:rsidP="009E0C40">
      <w:pPr>
        <w:tabs>
          <w:tab w:val="left" w:pos="1985"/>
        </w:tabs>
        <w:spacing w:after="0" w:line="240" w:lineRule="auto"/>
        <w:rPr>
          <w:rFonts w:ascii="Arial" w:hAnsi="Arial" w:cs="Arial"/>
          <w:i/>
          <w:sz w:val="20"/>
          <w:szCs w:val="20"/>
          <w:lang w:val="en-AU"/>
        </w:rPr>
      </w:pPr>
    </w:p>
    <w:p w:rsidR="009E0C40" w:rsidRPr="0014030D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Managed caseload of 5 GEM and orthopaedic rehabilitation patients with supervision</w:t>
      </w:r>
    </w:p>
    <w:p w:rsidR="009E0C40" w:rsidRPr="0014030D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8"/>
          <w:szCs w:val="28"/>
          <w:lang w:val="en-AU"/>
        </w:rPr>
      </w:pPr>
      <w:r w:rsidRPr="0014030D">
        <w:rPr>
          <w:rFonts w:ascii="Arial" w:hAnsi="Arial" w:cs="Arial"/>
          <w:sz w:val="24"/>
          <w:lang w:val="en-AU"/>
        </w:rPr>
        <w:t>Completed supervised assessments and interventions (initial, personal care tasks, meal preparation, home assessments)</w:t>
      </w:r>
    </w:p>
    <w:p w:rsidR="009E0C40" w:rsidRPr="0014030D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8"/>
          <w:szCs w:val="28"/>
          <w:lang w:val="en-AU"/>
        </w:rPr>
      </w:pPr>
      <w:r w:rsidRPr="0014030D">
        <w:rPr>
          <w:rFonts w:ascii="Arial" w:hAnsi="Arial" w:cs="Arial"/>
          <w:sz w:val="24"/>
          <w:lang w:val="en-AU"/>
        </w:rPr>
        <w:t>Used outcome measures to evaluate input (Functional Independence Measure)</w:t>
      </w:r>
    </w:p>
    <w:p w:rsidR="009E0C40" w:rsidRPr="00BF2810" w:rsidRDefault="009E0C40" w:rsidP="009E0C40">
      <w:pPr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lang w:val="en-AU"/>
        </w:rPr>
      </w:pPr>
      <w:r w:rsidRPr="0014030D">
        <w:rPr>
          <w:rFonts w:ascii="Arial" w:hAnsi="Arial" w:cs="Arial"/>
          <w:sz w:val="24"/>
          <w:lang w:val="en-AU"/>
        </w:rPr>
        <w:t xml:space="preserve">Collaborated with patients to develop comprehensive discharge plans </w:t>
      </w:r>
    </w:p>
    <w:p w:rsidR="00BF2810" w:rsidRDefault="00BF2810" w:rsidP="00BF2810">
      <w:pPr>
        <w:spacing w:after="0" w:line="360" w:lineRule="auto"/>
        <w:rPr>
          <w:rFonts w:ascii="Arial" w:hAnsi="Arial" w:cs="Arial"/>
          <w:sz w:val="24"/>
          <w:lang w:val="en-AU"/>
        </w:rPr>
      </w:pPr>
    </w:p>
    <w:p w:rsidR="00BF2810" w:rsidRPr="0014030D" w:rsidRDefault="00BF2810" w:rsidP="00BF2810">
      <w:pPr>
        <w:spacing w:after="0" w:line="360" w:lineRule="auto"/>
        <w:rPr>
          <w:rFonts w:ascii="Arial" w:hAnsi="Arial" w:cs="Arial"/>
          <w:i/>
          <w:sz w:val="24"/>
          <w:lang w:val="en-AU"/>
        </w:rPr>
      </w:pPr>
    </w:p>
    <w:p w:rsidR="009E0C40" w:rsidRPr="00A7654F" w:rsidRDefault="009E0C40" w:rsidP="00B206D6">
      <w:pPr>
        <w:tabs>
          <w:tab w:val="left" w:pos="1985"/>
        </w:tabs>
        <w:spacing w:after="0" w:line="240" w:lineRule="auto"/>
        <w:rPr>
          <w:rFonts w:ascii="Arial" w:hAnsi="Arial" w:cs="Arial"/>
          <w:b/>
          <w:sz w:val="20"/>
          <w:szCs w:val="20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ab/>
      </w:r>
    </w:p>
    <w:p w:rsidR="009E0C40" w:rsidRPr="00A7654F" w:rsidRDefault="009E0C40" w:rsidP="009E0C40">
      <w:pPr>
        <w:spacing w:after="0" w:line="240" w:lineRule="auto"/>
        <w:ind w:left="720"/>
        <w:rPr>
          <w:rFonts w:ascii="Arial" w:hAnsi="Arial" w:cs="Arial"/>
          <w:i/>
          <w:sz w:val="20"/>
          <w:szCs w:val="20"/>
          <w:lang w:val="en-AU"/>
        </w:rPr>
      </w:pPr>
    </w:p>
    <w:p w:rsidR="009E0C40" w:rsidRPr="0014030D" w:rsidRDefault="009E0C40" w:rsidP="009E0C40">
      <w:pPr>
        <w:pStyle w:val="Title"/>
        <w:rPr>
          <w:rFonts w:ascii="Arial" w:hAnsi="Arial" w:cs="Arial"/>
          <w:b/>
          <w:sz w:val="28"/>
          <w:szCs w:val="28"/>
          <w:lang w:val="en-AU"/>
        </w:rPr>
      </w:pPr>
      <w:r w:rsidRPr="0014030D">
        <w:rPr>
          <w:rFonts w:ascii="Arial" w:hAnsi="Arial" w:cs="Arial"/>
          <w:b/>
          <w:sz w:val="28"/>
          <w:szCs w:val="28"/>
          <w:lang w:val="en-AU"/>
        </w:rPr>
        <w:t>Licences, Certificates and Memberships</w:t>
      </w:r>
    </w:p>
    <w:p w:rsidR="009E0C40" w:rsidRPr="0014030D" w:rsidRDefault="009E0C40" w:rsidP="009E0C40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 xml:space="preserve">AHPRA registration </w:t>
      </w:r>
    </w:p>
    <w:p w:rsidR="009E0C40" w:rsidRPr="0014030D" w:rsidRDefault="009E0C40" w:rsidP="009E0C40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Full Victorian Driver’s Licence</w:t>
      </w:r>
    </w:p>
    <w:p w:rsidR="009E0C40" w:rsidRPr="0014030D" w:rsidRDefault="009E0C40" w:rsidP="009E0C40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Current Working with Children Check</w:t>
      </w:r>
    </w:p>
    <w:p w:rsidR="00495618" w:rsidRDefault="009E0C4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Current Police Check</w:t>
      </w:r>
      <w:del w:id="1" w:author="Nash-Ferry, Paige" w:date="2017-11-21T08:41:00Z">
        <w:r w:rsidRPr="0014030D" w:rsidDel="00495618">
          <w:rPr>
            <w:rFonts w:ascii="Arial" w:hAnsi="Arial" w:cs="Arial"/>
            <w:sz w:val="24"/>
            <w:szCs w:val="24"/>
            <w:lang w:val="en-AU"/>
          </w:rPr>
          <w:delText xml:space="preserve"> </w:delText>
        </w:r>
      </w:del>
    </w:p>
    <w:p w:rsidR="00497D20" w:rsidRDefault="00497D2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Hand Hygiene </w:t>
      </w:r>
    </w:p>
    <w:p w:rsidR="00497D20" w:rsidRDefault="00497D2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Basic Life Support </w:t>
      </w:r>
    </w:p>
    <w:p w:rsidR="00497D20" w:rsidRDefault="00497D2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Manual Handling </w:t>
      </w:r>
    </w:p>
    <w:p w:rsidR="00497D20" w:rsidRDefault="00497D2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Fire and emergency procedures </w:t>
      </w:r>
    </w:p>
    <w:p w:rsidR="00497D20" w:rsidRDefault="00497D20" w:rsidP="00495618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Bullying harassment and clinical aggression </w:t>
      </w:r>
    </w:p>
    <w:p w:rsidR="00497D20" w:rsidRDefault="00497D20" w:rsidP="00497D20">
      <w:pPr>
        <w:pStyle w:val="NoSpacing"/>
        <w:numPr>
          <w:ilvl w:val="0"/>
          <w:numId w:val="2"/>
        </w:numPr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Negotiation skills </w:t>
      </w:r>
    </w:p>
    <w:p w:rsidR="00497D20" w:rsidRPr="00497D20" w:rsidRDefault="00497D20" w:rsidP="00497D20">
      <w:pPr>
        <w:pStyle w:val="NoSpacing"/>
        <w:spacing w:after="100" w:afterAutospacing="1" w:line="360" w:lineRule="auto"/>
        <w:rPr>
          <w:ins w:id="2" w:author="Schulze, Karen" w:date="2017-11-21T08:32:00Z"/>
          <w:rFonts w:ascii="Arial" w:hAnsi="Arial" w:cs="Arial"/>
          <w:sz w:val="24"/>
          <w:szCs w:val="24"/>
          <w:lang w:val="en-AU"/>
        </w:rPr>
      </w:pPr>
    </w:p>
    <w:p w:rsidR="009E0C40" w:rsidRPr="00BF2810" w:rsidRDefault="009E0C40" w:rsidP="00BF2810">
      <w:pPr>
        <w:pStyle w:val="NoSpacing"/>
        <w:spacing w:after="100" w:afterAutospacing="1" w:line="360" w:lineRule="auto"/>
        <w:rPr>
          <w:rFonts w:ascii="Arial" w:hAnsi="Arial" w:cs="Arial"/>
          <w:sz w:val="24"/>
          <w:szCs w:val="24"/>
          <w:lang w:val="en-AU"/>
        </w:rPr>
      </w:pPr>
      <w:r w:rsidRPr="00BF2810">
        <w:rPr>
          <w:rFonts w:ascii="Arial" w:hAnsi="Arial" w:cs="Arial"/>
          <w:b/>
          <w:sz w:val="28"/>
          <w:szCs w:val="28"/>
          <w:lang w:val="en-AU"/>
        </w:rPr>
        <w:t>Referees</w:t>
      </w: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Karen Schul</w:t>
      </w:r>
      <w:r w:rsidR="00497D20">
        <w:rPr>
          <w:rFonts w:ascii="Arial" w:hAnsi="Arial" w:cs="Arial"/>
          <w:b/>
          <w:sz w:val="24"/>
          <w:szCs w:val="24"/>
          <w:lang w:val="en-AU"/>
        </w:rPr>
        <w:t>ze</w:t>
      </w:r>
      <w:r w:rsidRPr="0014030D">
        <w:rPr>
          <w:rFonts w:ascii="Arial" w:hAnsi="Arial" w:cs="Arial"/>
          <w:b/>
          <w:sz w:val="24"/>
          <w:szCs w:val="24"/>
          <w:lang w:val="en-AU"/>
        </w:rPr>
        <w:t xml:space="preserve"> </w:t>
      </w: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Grade 3</w:t>
      </w:r>
      <w:r w:rsidR="00480D44">
        <w:rPr>
          <w:rFonts w:ascii="Arial" w:hAnsi="Arial" w:cs="Arial"/>
          <w:sz w:val="24"/>
          <w:szCs w:val="24"/>
          <w:lang w:val="en-AU"/>
        </w:rPr>
        <w:t xml:space="preserve"> </w:t>
      </w:r>
      <w:r w:rsidRPr="0014030D">
        <w:rPr>
          <w:rFonts w:ascii="Arial" w:hAnsi="Arial" w:cs="Arial"/>
          <w:sz w:val="24"/>
          <w:szCs w:val="24"/>
          <w:lang w:val="en-AU"/>
        </w:rPr>
        <w:t>Occupational Therapist</w:t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</w:p>
    <w:p w:rsidR="00480D44" w:rsidRDefault="00AE3C8F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Community Based Rehabilitation </w:t>
      </w:r>
    </w:p>
    <w:p w:rsidR="009E0C40" w:rsidRPr="0014030D" w:rsidRDefault="00AE3C8F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Western Health</w:t>
      </w:r>
      <w:r>
        <w:rPr>
          <w:rFonts w:ascii="Arial" w:hAnsi="Arial" w:cs="Arial"/>
          <w:sz w:val="24"/>
          <w:szCs w:val="24"/>
          <w:lang w:val="en-AU"/>
        </w:rPr>
        <w:tab/>
      </w:r>
      <w:r>
        <w:rPr>
          <w:rFonts w:ascii="Arial" w:hAnsi="Arial" w:cs="Arial"/>
          <w:sz w:val="24"/>
          <w:szCs w:val="24"/>
          <w:lang w:val="en-AU"/>
        </w:rPr>
        <w:tab/>
      </w:r>
      <w:r>
        <w:rPr>
          <w:rFonts w:ascii="Arial" w:hAnsi="Arial" w:cs="Arial"/>
          <w:sz w:val="24"/>
          <w:szCs w:val="24"/>
          <w:lang w:val="en-AU"/>
        </w:rPr>
        <w:tab/>
      </w:r>
      <w:r w:rsidR="009E0C40" w:rsidRPr="0014030D">
        <w:rPr>
          <w:rFonts w:ascii="Arial" w:hAnsi="Arial" w:cs="Arial"/>
          <w:sz w:val="24"/>
          <w:szCs w:val="24"/>
          <w:lang w:val="en-AU"/>
        </w:rPr>
        <w:tab/>
      </w:r>
      <w:r w:rsidR="009E0C40" w:rsidRPr="0014030D">
        <w:rPr>
          <w:rFonts w:ascii="Arial" w:hAnsi="Arial" w:cs="Arial"/>
          <w:sz w:val="24"/>
          <w:szCs w:val="24"/>
          <w:lang w:val="en-AU"/>
        </w:rPr>
        <w:tab/>
      </w: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>Phone:</w:t>
      </w:r>
      <w:r>
        <w:rPr>
          <w:rFonts w:ascii="Arial" w:hAnsi="Arial" w:cs="Arial"/>
          <w:sz w:val="24"/>
          <w:szCs w:val="24"/>
          <w:lang w:val="en-AU"/>
        </w:rPr>
        <w:t xml:space="preserve"> 8345 1283</w:t>
      </w:r>
      <w:ins w:id="3" w:author="Schulze, Karen" w:date="2017-11-21T08:32:00Z">
        <w:r w:rsidR="00F10FCE">
          <w:rPr>
            <w:rFonts w:ascii="Arial" w:hAnsi="Arial" w:cs="Arial"/>
            <w:sz w:val="24"/>
            <w:szCs w:val="24"/>
            <w:lang w:val="en-AU"/>
          </w:rPr>
          <w:t xml:space="preserve"> </w:t>
        </w:r>
      </w:ins>
      <w:r w:rsidR="00F10FCE">
        <w:rPr>
          <w:rFonts w:ascii="Arial" w:hAnsi="Arial" w:cs="Arial"/>
          <w:sz w:val="24"/>
          <w:szCs w:val="24"/>
          <w:lang w:val="en-AU"/>
        </w:rPr>
        <w:t>or 0402098561</w:t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</w:p>
    <w:p w:rsidR="009E0C40" w:rsidRDefault="009E0C40" w:rsidP="009E0C40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0C2335" w:rsidRDefault="00580A50" w:rsidP="009E0C40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en-AU"/>
        </w:rPr>
      </w:pPr>
      <w:r w:rsidRPr="00580A50">
        <w:rPr>
          <w:rFonts w:ascii="Arial" w:hAnsi="Arial" w:cs="Arial"/>
          <w:b/>
          <w:sz w:val="24"/>
          <w:szCs w:val="24"/>
          <w:lang w:val="en-AU"/>
        </w:rPr>
        <w:t xml:space="preserve">Debbie Weinnman </w:t>
      </w:r>
    </w:p>
    <w:p w:rsidR="00580A50" w:rsidRDefault="00580A50" w:rsidP="009E0C40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 xml:space="preserve">          </w:t>
      </w:r>
      <w:r>
        <w:rPr>
          <w:rFonts w:ascii="Arial" w:hAnsi="Arial" w:cs="Arial"/>
          <w:sz w:val="24"/>
          <w:szCs w:val="24"/>
          <w:lang w:val="en-AU"/>
        </w:rPr>
        <w:t xml:space="preserve">Senior Occupational Therapist </w:t>
      </w:r>
    </w:p>
    <w:p w:rsidR="00580A50" w:rsidRDefault="00580A50" w:rsidP="009E0C40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Jewish Care Victoria </w:t>
      </w:r>
    </w:p>
    <w:p w:rsidR="00580A50" w:rsidRPr="00580A50" w:rsidRDefault="00580A50" w:rsidP="009E0C40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      Phone: 0418 828 728</w:t>
      </w:r>
    </w:p>
    <w:p w:rsidR="000C2335" w:rsidRPr="0014030D" w:rsidRDefault="000C2335" w:rsidP="009E0C40">
      <w:pPr>
        <w:pStyle w:val="NoSpacing"/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Anna Gillies</w:t>
      </w:r>
      <w:r w:rsidRPr="0014030D">
        <w:rPr>
          <w:rFonts w:ascii="Arial" w:hAnsi="Arial" w:cs="Arial"/>
          <w:b/>
          <w:sz w:val="24"/>
          <w:szCs w:val="24"/>
          <w:lang w:val="en-AU"/>
        </w:rPr>
        <w:t xml:space="preserve"> </w:t>
      </w:r>
    </w:p>
    <w:p w:rsidR="009E0C40" w:rsidRPr="0014030D" w:rsidRDefault="00480D44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Grade 3 </w:t>
      </w:r>
      <w:r w:rsidR="009E0C40" w:rsidRPr="0014030D">
        <w:rPr>
          <w:rFonts w:ascii="Arial" w:hAnsi="Arial" w:cs="Arial"/>
          <w:sz w:val="24"/>
          <w:szCs w:val="24"/>
          <w:lang w:val="en-AU"/>
        </w:rPr>
        <w:t>Occupational Therapist</w:t>
      </w:r>
    </w:p>
    <w:p w:rsidR="00480D44" w:rsidRDefault="00AE3C8F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Community Based Rehabilitation </w:t>
      </w:r>
    </w:p>
    <w:p w:rsidR="00AE3C8F" w:rsidRDefault="00AE3C8F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Western Health</w:t>
      </w:r>
      <w:r w:rsidRPr="0014030D">
        <w:rPr>
          <w:rFonts w:ascii="Arial" w:hAnsi="Arial" w:cs="Arial"/>
          <w:sz w:val="24"/>
          <w:szCs w:val="24"/>
          <w:lang w:val="en-AU"/>
        </w:rPr>
        <w:t xml:space="preserve"> </w:t>
      </w: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 xml:space="preserve">Phone: </w:t>
      </w:r>
      <w:r>
        <w:rPr>
          <w:rFonts w:ascii="Arial" w:hAnsi="Arial" w:cs="Arial"/>
          <w:sz w:val="24"/>
          <w:szCs w:val="24"/>
          <w:lang w:val="en-AU"/>
        </w:rPr>
        <w:t>8345 1283</w:t>
      </w:r>
      <w:r w:rsidRPr="0014030D">
        <w:rPr>
          <w:rFonts w:ascii="Arial" w:hAnsi="Arial" w:cs="Arial"/>
          <w:sz w:val="24"/>
          <w:szCs w:val="24"/>
          <w:lang w:val="en-AU"/>
        </w:rPr>
        <w:tab/>
      </w:r>
    </w:p>
    <w:p w:rsidR="009E0C40" w:rsidRDefault="009E0C40" w:rsidP="009E0C40">
      <w:pPr>
        <w:pStyle w:val="NoSpacing"/>
        <w:tabs>
          <w:tab w:val="left" w:pos="2835"/>
        </w:tabs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</w:p>
    <w:p w:rsidR="009E0C40" w:rsidRDefault="009E0C40" w:rsidP="009E0C40">
      <w:pPr>
        <w:pStyle w:val="NoSpacing"/>
        <w:tabs>
          <w:tab w:val="left" w:pos="2835"/>
        </w:tabs>
        <w:spacing w:line="360" w:lineRule="auto"/>
        <w:rPr>
          <w:rFonts w:ascii="Arial" w:hAnsi="Arial" w:cs="Arial"/>
          <w:b/>
          <w:sz w:val="24"/>
          <w:szCs w:val="24"/>
          <w:lang w:val="en-AU"/>
        </w:rPr>
      </w:pPr>
    </w:p>
    <w:p w:rsidR="009E0C40" w:rsidRPr="0014030D" w:rsidRDefault="009E0C40" w:rsidP="009E0C40">
      <w:pPr>
        <w:pStyle w:val="NoSpacing"/>
        <w:tabs>
          <w:tab w:val="left" w:pos="2835"/>
        </w:tabs>
        <w:spacing w:line="360" w:lineRule="auto"/>
        <w:ind w:left="709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</w:p>
    <w:p w:rsidR="009E0C40" w:rsidRPr="0014030D" w:rsidRDefault="009E0C40" w:rsidP="009E0C40">
      <w:pPr>
        <w:pStyle w:val="NoSpacing"/>
        <w:tabs>
          <w:tab w:val="left" w:pos="2835"/>
        </w:tabs>
        <w:ind w:left="709"/>
        <w:rPr>
          <w:rFonts w:ascii="Arial" w:hAnsi="Arial" w:cs="Arial"/>
          <w:sz w:val="24"/>
          <w:szCs w:val="24"/>
          <w:lang w:val="en-AU"/>
        </w:rPr>
      </w:pP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  <w:r w:rsidRPr="0014030D">
        <w:rPr>
          <w:rFonts w:ascii="Arial" w:hAnsi="Arial" w:cs="Arial"/>
          <w:sz w:val="24"/>
          <w:szCs w:val="24"/>
          <w:lang w:val="en-AU"/>
        </w:rPr>
        <w:tab/>
      </w:r>
    </w:p>
    <w:p w:rsidR="009E0C40" w:rsidRPr="0014030D" w:rsidRDefault="009E0C40" w:rsidP="009E0C40">
      <w:pPr>
        <w:pStyle w:val="NoSpacing"/>
        <w:tabs>
          <w:tab w:val="left" w:pos="2835"/>
        </w:tabs>
        <w:rPr>
          <w:rFonts w:ascii="Arial" w:hAnsi="Arial" w:cs="Arial"/>
          <w:sz w:val="24"/>
          <w:szCs w:val="24"/>
          <w:lang w:val="en-AU"/>
        </w:rPr>
      </w:pPr>
    </w:p>
    <w:p w:rsidR="009E0C40" w:rsidRPr="0014030D" w:rsidRDefault="009E0C40" w:rsidP="009E0C40">
      <w:pPr>
        <w:spacing w:after="0" w:line="240" w:lineRule="auto"/>
        <w:ind w:left="993"/>
        <w:rPr>
          <w:rFonts w:ascii="Arial" w:hAnsi="Arial" w:cs="Arial"/>
          <w:b/>
          <w:sz w:val="24"/>
          <w:szCs w:val="24"/>
          <w:lang w:val="en-AU"/>
        </w:rPr>
      </w:pPr>
    </w:p>
    <w:p w:rsidR="009E0C40" w:rsidRPr="0014030D" w:rsidRDefault="009E0C40" w:rsidP="009E0C40">
      <w:pPr>
        <w:spacing w:after="0" w:line="240" w:lineRule="auto"/>
        <w:ind w:left="709"/>
        <w:rPr>
          <w:rFonts w:ascii="Arial" w:hAnsi="Arial" w:cs="Arial"/>
          <w:b/>
          <w:sz w:val="24"/>
          <w:szCs w:val="24"/>
          <w:lang w:val="en-AU"/>
        </w:rPr>
      </w:pPr>
      <w:r w:rsidRPr="0014030D">
        <w:rPr>
          <w:rFonts w:ascii="Arial" w:hAnsi="Arial" w:cs="Arial"/>
          <w:b/>
          <w:sz w:val="24"/>
          <w:szCs w:val="24"/>
          <w:lang w:val="en-AU"/>
        </w:rPr>
        <w:t xml:space="preserve"> </w:t>
      </w:r>
    </w:p>
    <w:p w:rsidR="001F4083" w:rsidRDefault="001F4083"/>
    <w:sectPr w:rsidR="001F4083" w:rsidSect="00712E2C">
      <w:footerReference w:type="default" r:id="rId9"/>
      <w:pgSz w:w="11906" w:h="16838"/>
      <w:pgMar w:top="1135" w:right="1133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21" w:rsidRDefault="00541421">
      <w:pPr>
        <w:spacing w:after="0" w:line="240" w:lineRule="auto"/>
      </w:pPr>
      <w:r>
        <w:separator/>
      </w:r>
    </w:p>
  </w:endnote>
  <w:endnote w:type="continuationSeparator" w:id="0">
    <w:p w:rsidR="00541421" w:rsidRDefault="0054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F9A" w:rsidRPr="00AE4914" w:rsidRDefault="00490428" w:rsidP="00EC6619">
    <w:pPr>
      <w:rPr>
        <w:sz w:val="16"/>
        <w:szCs w:val="16"/>
      </w:rPr>
    </w:pPr>
    <w:r>
      <w:rPr>
        <w:sz w:val="16"/>
        <w:szCs w:val="16"/>
      </w:rPr>
      <w:t>Paige Nash-Ferry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AE4914">
      <w:rPr>
        <w:sz w:val="16"/>
        <w:szCs w:val="16"/>
      </w:rPr>
      <w:t xml:space="preserve">Page </w:t>
    </w:r>
    <w:r w:rsidR="00EB3EE6" w:rsidRPr="00AE4914">
      <w:rPr>
        <w:sz w:val="16"/>
        <w:szCs w:val="16"/>
      </w:rPr>
      <w:fldChar w:fldCharType="begin"/>
    </w:r>
    <w:r w:rsidRPr="00AE4914">
      <w:rPr>
        <w:sz w:val="16"/>
        <w:szCs w:val="16"/>
      </w:rPr>
      <w:instrText xml:space="preserve"> PAGE </w:instrText>
    </w:r>
    <w:r w:rsidR="00EB3EE6" w:rsidRPr="00AE4914">
      <w:rPr>
        <w:sz w:val="16"/>
        <w:szCs w:val="16"/>
      </w:rPr>
      <w:fldChar w:fldCharType="separate"/>
    </w:r>
    <w:r w:rsidR="00541421">
      <w:rPr>
        <w:noProof/>
        <w:sz w:val="16"/>
        <w:szCs w:val="16"/>
      </w:rPr>
      <w:t>1</w:t>
    </w:r>
    <w:r w:rsidR="00EB3EE6" w:rsidRPr="00AE4914">
      <w:rPr>
        <w:sz w:val="16"/>
        <w:szCs w:val="16"/>
      </w:rPr>
      <w:fldChar w:fldCharType="end"/>
    </w:r>
    <w:r w:rsidRPr="00AE4914">
      <w:rPr>
        <w:sz w:val="16"/>
        <w:szCs w:val="16"/>
      </w:rPr>
      <w:t xml:space="preserve"> of </w:t>
    </w:r>
    <w:r w:rsidR="00EB3EE6" w:rsidRPr="00AE4914">
      <w:rPr>
        <w:sz w:val="16"/>
        <w:szCs w:val="16"/>
      </w:rPr>
      <w:fldChar w:fldCharType="begin"/>
    </w:r>
    <w:r w:rsidRPr="00AE4914">
      <w:rPr>
        <w:sz w:val="16"/>
        <w:szCs w:val="16"/>
      </w:rPr>
      <w:instrText xml:space="preserve"> NUMPAGES  </w:instrText>
    </w:r>
    <w:r w:rsidR="00EB3EE6" w:rsidRPr="00AE4914">
      <w:rPr>
        <w:sz w:val="16"/>
        <w:szCs w:val="16"/>
      </w:rPr>
      <w:fldChar w:fldCharType="separate"/>
    </w:r>
    <w:r w:rsidR="00541421">
      <w:rPr>
        <w:noProof/>
        <w:sz w:val="16"/>
        <w:szCs w:val="16"/>
      </w:rPr>
      <w:t>1</w:t>
    </w:r>
    <w:r w:rsidR="00EB3EE6" w:rsidRPr="00AE4914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  <w:p w:rsidR="007A0F9A" w:rsidRPr="0016415F" w:rsidRDefault="00541421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21" w:rsidRDefault="00541421">
      <w:pPr>
        <w:spacing w:after="0" w:line="240" w:lineRule="auto"/>
      </w:pPr>
      <w:r>
        <w:separator/>
      </w:r>
    </w:p>
  </w:footnote>
  <w:footnote w:type="continuationSeparator" w:id="0">
    <w:p w:rsidR="00541421" w:rsidRDefault="00541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6BA"/>
    <w:multiLevelType w:val="hybridMultilevel"/>
    <w:tmpl w:val="F5E26AD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5BE"/>
    <w:multiLevelType w:val="hybridMultilevel"/>
    <w:tmpl w:val="85160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1136"/>
    <w:multiLevelType w:val="hybridMultilevel"/>
    <w:tmpl w:val="B5B0B6A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C2F7D"/>
    <w:multiLevelType w:val="hybridMultilevel"/>
    <w:tmpl w:val="7944A7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B59F8"/>
    <w:multiLevelType w:val="hybridMultilevel"/>
    <w:tmpl w:val="8008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40"/>
    <w:rsid w:val="00024610"/>
    <w:rsid w:val="000B3100"/>
    <w:rsid w:val="000C2335"/>
    <w:rsid w:val="001F4083"/>
    <w:rsid w:val="00230BC3"/>
    <w:rsid w:val="00480D44"/>
    <w:rsid w:val="00490428"/>
    <w:rsid w:val="00495618"/>
    <w:rsid w:val="00497D20"/>
    <w:rsid w:val="00541421"/>
    <w:rsid w:val="00580A50"/>
    <w:rsid w:val="005912BE"/>
    <w:rsid w:val="0078651D"/>
    <w:rsid w:val="0094285A"/>
    <w:rsid w:val="00947EE9"/>
    <w:rsid w:val="009E0C40"/>
    <w:rsid w:val="00AD5E27"/>
    <w:rsid w:val="00AE3C8F"/>
    <w:rsid w:val="00AF39FE"/>
    <w:rsid w:val="00B206D6"/>
    <w:rsid w:val="00B71D7F"/>
    <w:rsid w:val="00B94E7A"/>
    <w:rsid w:val="00BF2810"/>
    <w:rsid w:val="00E14CBD"/>
    <w:rsid w:val="00E61C55"/>
    <w:rsid w:val="00E82FBF"/>
    <w:rsid w:val="00EB3EE6"/>
    <w:rsid w:val="00F10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40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E0C40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E0C40"/>
    <w:rPr>
      <w:rFonts w:ascii="Cambria" w:eastAsia="Times New Roman" w:hAnsi="Cambria" w:cs="Times New Roman"/>
      <w:spacing w:val="5"/>
      <w:sz w:val="52"/>
      <w:szCs w:val="52"/>
      <w:lang w:val="en-US"/>
    </w:rPr>
  </w:style>
  <w:style w:type="paragraph" w:styleId="NoSpacing">
    <w:name w:val="No Spacing"/>
    <w:basedOn w:val="Normal"/>
    <w:uiPriority w:val="99"/>
    <w:qFormat/>
    <w:rsid w:val="009E0C40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9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C40"/>
    <w:rPr>
      <w:rFonts w:ascii="Calibri" w:eastAsia="Times New Roman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E0C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0D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D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D44"/>
    <w:rPr>
      <w:rFonts w:ascii="Calibri" w:eastAsia="Times New Roman" w:hAnsi="Calibri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D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D44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D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44"/>
    <w:rPr>
      <w:rFonts w:ascii="Lucida Grande" w:eastAsia="Times New Roman" w:hAnsi="Lucida Grande" w:cs="Times New Roman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40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E0C40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E0C40"/>
    <w:rPr>
      <w:rFonts w:ascii="Cambria" w:eastAsia="Times New Roman" w:hAnsi="Cambria" w:cs="Times New Roman"/>
      <w:spacing w:val="5"/>
      <w:sz w:val="52"/>
      <w:szCs w:val="52"/>
      <w:lang w:val="en-US"/>
    </w:rPr>
  </w:style>
  <w:style w:type="paragraph" w:styleId="NoSpacing">
    <w:name w:val="No Spacing"/>
    <w:basedOn w:val="Normal"/>
    <w:uiPriority w:val="99"/>
    <w:qFormat/>
    <w:rsid w:val="009E0C40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9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C40"/>
    <w:rPr>
      <w:rFonts w:ascii="Calibri" w:eastAsia="Times New Roman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E0C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0D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D4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D44"/>
    <w:rPr>
      <w:rFonts w:ascii="Calibri" w:eastAsia="Times New Roman" w:hAnsi="Calibri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D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D44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D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44"/>
    <w:rPr>
      <w:rFonts w:ascii="Lucida Grande" w:eastAsia="Times New Roman" w:hAnsi="Lucida Grande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4B6D1-78DF-4148-B5D7-454913DF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Health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Paige Nash-Ferry</cp:lastModifiedBy>
  <cp:revision>5</cp:revision>
  <dcterms:created xsi:type="dcterms:W3CDTF">2018-07-04T23:01:00Z</dcterms:created>
  <dcterms:modified xsi:type="dcterms:W3CDTF">2018-07-04T23:10:00Z</dcterms:modified>
</cp:coreProperties>
</file>